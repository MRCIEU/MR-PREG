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P="00264F63" w:rsidRDefault="00AA1663" w14:paraId="68D21868" w14:textId="5274F97B">
      <w:pPr>
        <w:jc w:val="center"/>
        <w:rPr>
          <w:lang w:val="en-US"/>
        </w:rPr>
      </w:pPr>
      <w:r>
        <w:rPr>
          <w:lang w:val="en-US"/>
        </w:rPr>
        <w:t>MR-PREG</w:t>
      </w:r>
      <w:r w:rsidR="005109F7">
        <w:rPr>
          <w:lang w:val="en-US"/>
        </w:rPr>
        <w:t xml:space="preserve"> DIR</w:t>
      </w:r>
    </w:p>
    <w:p w:rsidRPr="002E206B" w:rsidR="00AA1663" w:rsidRDefault="00AA1663" w14:paraId="5EFF30D6" w14:textId="1136B046">
      <w:pPr>
        <w:rPr>
          <w:b/>
          <w:bCs/>
          <w:lang w:val="en-US"/>
        </w:rPr>
      </w:pPr>
      <w:r w:rsidRPr="002E206B">
        <w:rPr>
          <w:b/>
          <w:bCs/>
          <w:lang w:val="en-US"/>
        </w:rPr>
        <w:t>PROJECTS</w:t>
      </w:r>
    </w:p>
    <w:p w:rsidR="00005B1C" w:rsidRDefault="00B338DA" w14:paraId="543E1E51" w14:textId="11F0B0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commentRangeStart w:id="0"/>
      <w:commentRangeStart w:id="1"/>
      <w:commentRangeStart w:id="2"/>
      <w:ins w:author="Gemma Clayton" w:date="2023-03-06T11:36:56.6Z" w:id="1006036507">
        <w:r w:rsidR="48DD56A9">
          <w:rPr>
            <w:lang w:val="en-US"/>
          </w:rPr>
          <w:t>RISK_FACTORS</w:t>
        </w:r>
      </w:ins>
      <w:del w:author="Gemma Clayton" w:date="2023-03-06T11:36:51.053Z" w:id="29325030">
        <w:r w:rsidRPr="3BF6E61B" w:rsidDel="00D2227E">
          <w:rPr>
            <w:lang w:val="en-US"/>
          </w:rPr>
          <w:delText>MATERNAL</w:delText>
        </w:r>
      </w:del>
      <w:commentRangeEnd w:id="0"/>
      <w:r w:rsidR="005109F7"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del w:author="Gemma Clayton" w:date="2023-03-06T11:36:51.053Z" w:id="508393081">
        <w:r w:rsidRPr="3BF6E61B" w:rsidDel="00D2227E">
          <w:rPr>
            <w:lang w:val="en-US"/>
          </w:rPr>
          <w:delText>_CHARACTERISTICS</w:delText>
        </w:r>
      </w:del>
    </w:p>
    <w:p w:rsidRPr="005109F7" w:rsidR="00B338DA" w:rsidP="00005B1C" w:rsidRDefault="00D61556" w14:paraId="7A15332F" w14:textId="67E6EB1D">
      <w:pPr>
        <w:ind w:left="1440" w:firstLine="720"/>
      </w:pPr>
      <w:r w:rsidRPr="005109F7">
        <w:t>MAT_BMI_PREGOUTCOMES</w:t>
      </w:r>
    </w:p>
    <w:p w:rsidRPr="005109F7" w:rsidR="004E435D" w:rsidP="00005B1C" w:rsidRDefault="004E435D" w14:paraId="20D6A814" w14:textId="3FA831B2">
      <w:pPr>
        <w:ind w:left="1440" w:firstLine="720"/>
      </w:pPr>
      <w:r w:rsidRPr="005109F7">
        <w:t>SMOKING_ALCOHOL_HDP</w:t>
      </w:r>
    </w:p>
    <w:p w:rsidRPr="00C821AC" w:rsidR="00005B1C" w:rsidP="00005B1C" w:rsidRDefault="00005B1C" w14:paraId="0A2ECA31" w14:textId="7EAB15CC">
      <w:pPr>
        <w:rPr>
          <w:lang w:val="pt-BR"/>
          <w:rPrChange w:author="Carolina Borges" w:date="2023-02-14T11:54:00Z" w:id="3">
            <w:rPr/>
          </w:rPrChange>
        </w:rPr>
      </w:pPr>
      <w:r w:rsidRPr="005109F7">
        <w:tab/>
      </w:r>
      <w:r w:rsidRPr="005109F7">
        <w:tab/>
      </w:r>
      <w:r w:rsidRPr="00C821AC">
        <w:rPr>
          <w:lang w:val="pt-BR"/>
          <w:rPrChange w:author="Carolina Borges" w:date="2023-02-14T11:54:00Z" w:id="4">
            <w:rPr/>
          </w:rPrChange>
        </w:rPr>
        <w:t>PROTE</w:t>
      </w:r>
      <w:r w:rsidRPr="00C821AC" w:rsidR="0044795D">
        <w:rPr>
          <w:lang w:val="pt-BR"/>
          <w:rPrChange w:author="Carolina Borges" w:date="2023-02-14T11:54:00Z" w:id="5">
            <w:rPr/>
          </w:rPrChange>
        </w:rPr>
        <w:t>OMICS</w:t>
      </w:r>
    </w:p>
    <w:p w:rsidRPr="00C821AC" w:rsidR="006B3B5F" w:rsidP="00005B1C" w:rsidRDefault="006B3B5F" w14:paraId="04701EC9" w14:textId="7C320F1E">
      <w:pPr>
        <w:rPr>
          <w:lang w:val="pt-BR"/>
          <w:rPrChange w:author="Carolina Borges" w:date="2023-02-14T11:54:00Z" w:id="6">
            <w:rPr/>
          </w:rPrChange>
        </w:rPr>
      </w:pPr>
      <w:r w:rsidRPr="00C821AC">
        <w:rPr>
          <w:lang w:val="pt-BR"/>
          <w:rPrChange w:author="Carolina Borges" w:date="2023-02-14T11:54:00Z" w:id="7">
            <w:rPr/>
          </w:rPrChange>
        </w:rPr>
        <w:tab/>
      </w:r>
      <w:r w:rsidRPr="00C821AC">
        <w:rPr>
          <w:lang w:val="pt-BR"/>
          <w:rPrChange w:author="Carolina Borges" w:date="2023-02-14T11:54:00Z" w:id="8">
            <w:rPr/>
          </w:rPrChange>
        </w:rPr>
        <w:tab/>
      </w:r>
      <w:r w:rsidRPr="00C821AC">
        <w:rPr>
          <w:lang w:val="pt-BR"/>
          <w:rPrChange w:author="Carolina Borges" w:date="2023-02-14T11:54:00Z" w:id="9">
            <w:rPr/>
          </w:rPrChange>
        </w:rPr>
        <w:tab/>
      </w:r>
      <w:r w:rsidRPr="00C821AC" w:rsidR="00D92E16">
        <w:rPr>
          <w:lang w:val="pt-BR"/>
          <w:rPrChange w:author="Carolina Borges" w:date="2023-02-14T11:54:00Z" w:id="10">
            <w:rPr/>
          </w:rPrChange>
        </w:rPr>
        <w:t>PROTEINS_BWT</w:t>
      </w:r>
    </w:p>
    <w:p w:rsidRPr="00C821AC" w:rsidR="00D92E16" w:rsidP="00005B1C" w:rsidRDefault="00D92E16" w14:paraId="277AE810" w14:textId="62BEFCA4">
      <w:pPr>
        <w:rPr>
          <w:lang w:val="pt-BR"/>
          <w:rPrChange w:author="Carolina Borges" w:date="2023-02-14T11:54:00Z" w:id="11">
            <w:rPr/>
          </w:rPrChange>
        </w:rPr>
      </w:pPr>
      <w:r w:rsidRPr="00C821AC">
        <w:rPr>
          <w:lang w:val="pt-BR"/>
          <w:rPrChange w:author="Carolina Borges" w:date="2023-02-14T11:54:00Z" w:id="12">
            <w:rPr/>
          </w:rPrChange>
        </w:rPr>
        <w:tab/>
      </w:r>
      <w:r w:rsidRPr="00C821AC">
        <w:rPr>
          <w:lang w:val="pt-BR"/>
          <w:rPrChange w:author="Carolina Borges" w:date="2023-02-14T11:54:00Z" w:id="13">
            <w:rPr/>
          </w:rPrChange>
        </w:rPr>
        <w:tab/>
      </w:r>
      <w:r w:rsidRPr="00C821AC">
        <w:rPr>
          <w:lang w:val="pt-BR"/>
          <w:rPrChange w:author="Carolina Borges" w:date="2023-02-14T11:54:00Z" w:id="14">
            <w:rPr/>
          </w:rPrChange>
        </w:rPr>
        <w:tab/>
      </w:r>
      <w:r w:rsidRPr="00C821AC">
        <w:rPr>
          <w:lang w:val="pt-BR"/>
          <w:rPrChange w:author="Carolina Borges" w:date="2023-02-14T11:54:00Z" w:id="14">
            <w:rPr/>
          </w:rPrChange>
        </w:rPr>
        <w:t>PROTEINS_PREGOUTCOMES</w:t>
      </w:r>
    </w:p>
    <w:p w:rsidRPr="00C821AC" w:rsidR="00D61556" w:rsidRDefault="0044795D" w14:paraId="4A40A107" w14:textId="451C3AAE">
      <w:pPr>
        <w:rPr>
          <w:lang w:val="pt-BR"/>
          <w:rPrChange w:author="Carolina Borges" w:date="2023-02-14T11:54:00Z" w:id="15">
            <w:rPr/>
          </w:rPrChange>
        </w:rPr>
      </w:pPr>
      <w:r w:rsidRPr="00C821AC">
        <w:rPr>
          <w:lang w:val="pt-BR"/>
          <w:rPrChange w:author="Carolina Borges" w:date="2023-02-14T11:54:00Z" w:id="16">
            <w:rPr/>
          </w:rPrChange>
        </w:rPr>
        <w:tab/>
      </w:r>
      <w:r w:rsidRPr="00C821AC">
        <w:rPr>
          <w:lang w:val="pt-BR"/>
          <w:rPrChange w:author="Carolina Borges" w:date="2023-02-14T11:54:00Z" w:id="17">
            <w:rPr/>
          </w:rPrChange>
        </w:rPr>
        <w:tab/>
      </w:r>
      <w:r w:rsidRPr="00C821AC">
        <w:rPr>
          <w:lang w:val="pt-BR"/>
          <w:rPrChange w:author="Carolina Borges" w:date="2023-02-14T11:54:00Z" w:id="17">
            <w:rPr/>
          </w:rPrChange>
        </w:rPr>
        <w:t>METABOLOMICS</w:t>
      </w:r>
    </w:p>
    <w:p w:rsidR="00147C42" w:rsidRDefault="00147C42" w14:paraId="670404BE" w14:textId="53EF07F4">
      <w:r w:rsidRPr="00C821AC">
        <w:rPr>
          <w:lang w:val="pt-BR"/>
          <w:rPrChange w:author="Carolina Borges" w:date="2023-02-14T11:54:00Z" w:id="18">
            <w:rPr/>
          </w:rPrChange>
        </w:rPr>
        <w:tab/>
      </w:r>
      <w:r w:rsidRPr="00C821AC">
        <w:rPr>
          <w:lang w:val="pt-BR"/>
          <w:rPrChange w:author="Carolina Borges" w:date="2023-02-14T11:54:00Z" w:id="19">
            <w:rPr/>
          </w:rPrChange>
        </w:rPr>
        <w:tab/>
      </w:r>
      <w:r>
        <w:t>DRUG_TARGETS</w:t>
      </w:r>
    </w:p>
    <w:p w:rsidR="00D92E16" w:rsidRDefault="00D92E16" w14:paraId="1410F675" w14:textId="4B446240">
      <w:r>
        <w:tab/>
      </w:r>
      <w:r>
        <w:tab/>
      </w:r>
      <w:r>
        <w:tab/>
      </w:r>
      <w:r>
        <w:t>GLUCOSE_LOWERING</w:t>
      </w:r>
    </w:p>
    <w:p w:rsidRPr="00E22F85" w:rsidR="00D92E16" w:rsidRDefault="00D92E16" w14:paraId="197A0061" w14:textId="3EB483D3">
      <w:r>
        <w:tab/>
      </w:r>
      <w:r>
        <w:tab/>
      </w:r>
      <w:r>
        <w:tab/>
      </w:r>
      <w:r>
        <w:t>LIPID_LOWERING</w:t>
      </w:r>
    </w:p>
    <w:p w:rsidRPr="002E206B" w:rsidR="00AA1663" w:rsidRDefault="00AA1663" w14:paraId="57CEC85A" w14:textId="249CE5CE">
      <w:pPr>
        <w:rPr>
          <w:b/>
          <w:bCs/>
        </w:rPr>
      </w:pPr>
      <w:r w:rsidRPr="002E206B">
        <w:rPr>
          <w:b/>
          <w:bCs/>
        </w:rPr>
        <w:t>DATA</w:t>
      </w:r>
    </w:p>
    <w:p w:rsidRPr="005109F7" w:rsidR="00AA1663" w:rsidRDefault="00AA1663" w14:paraId="3228C4A9" w14:textId="41576D37">
      <w:r w:rsidRPr="00E22F85">
        <w:tab/>
      </w:r>
      <w:r w:rsidRPr="005109F7">
        <w:t>PHENOTYPIC</w:t>
      </w:r>
    </w:p>
    <w:p w:rsidR="00AA1663" w:rsidP="00AA1663" w:rsidRDefault="00AA1663" w14:paraId="0414C89C" w14:textId="1DD3D854">
      <w:pPr>
        <w:ind w:firstLine="720"/>
        <w:rPr>
          <w:lang w:val="en-US"/>
        </w:rPr>
      </w:pPr>
      <w:r w:rsidRPr="005109F7">
        <w:tab/>
      </w:r>
      <w:r>
        <w:rPr>
          <w:lang w:val="en-US"/>
        </w:rPr>
        <w:t>BIB</w:t>
      </w:r>
    </w:p>
    <w:p w:rsidR="00AA1663" w:rsidP="00AA1663" w:rsidRDefault="00AA1663" w14:paraId="2C60B63B" w14:textId="77777777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ALSPAC</w:t>
      </w:r>
    </w:p>
    <w:p w:rsidR="00AA1663" w:rsidP="00AA1663" w:rsidRDefault="00AA1663" w14:paraId="153BB9B2" w14:textId="631EBD92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MOBA</w:t>
      </w:r>
    </w:p>
    <w:p w:rsidR="00AA1663" w:rsidP="00AA1663" w:rsidRDefault="00AA1663" w14:paraId="2D5B6694" w14:textId="795B9917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UKBB</w:t>
      </w:r>
    </w:p>
    <w:p w:rsidR="00AA1663" w:rsidP="00AA1663" w:rsidRDefault="00AA1663" w14:paraId="4A0CF0C7" w14:textId="7D1195F1">
      <w:pPr>
        <w:ind w:firstLine="720"/>
        <w:rPr>
          <w:del w:author="Gemma Clayton" w:date="2023-03-06T11:37:45.19Z" w:id="2107446011"/>
          <w:lang w:val="en-US"/>
        </w:rPr>
      </w:pPr>
      <w:commentRangeStart w:id="20"/>
      <w:del w:author="Gemma Clayton" w:date="2023-03-06T11:37:45.19Z" w:id="698687133">
        <w:r>
          <w:tab/>
        </w:r>
        <w:r w:rsidRPr="3BF6E61B" w:rsidDel="00AA1663">
          <w:rPr>
            <w:lang w:val="en-US"/>
          </w:rPr>
          <w:delText>FINNGEN</w:delText>
        </w:r>
      </w:del>
      <w:commentRangeEnd w:id="20"/>
      <w:r>
        <w:rPr>
          <w:rStyle w:val="CommentReference"/>
        </w:rPr>
        <w:commentReference w:id="20"/>
      </w:r>
    </w:p>
    <w:p w:rsidR="00AA1663" w:rsidP="00AA1663" w:rsidRDefault="00AA1663" w14:paraId="35AC95C1" w14:textId="7634DF9A">
      <w:pPr>
        <w:ind w:firstLine="720"/>
        <w:rPr>
          <w:lang w:val="en-US"/>
        </w:rPr>
      </w:pPr>
      <w:r>
        <w:rPr>
          <w:lang w:val="en-US"/>
        </w:rPr>
        <w:t>GWAS PIPELINES</w:t>
      </w:r>
    </w:p>
    <w:p w:rsidR="00AA1663" w:rsidP="00AA1663" w:rsidRDefault="00AA1663" w14:paraId="65730AC8" w14:textId="1314DA5D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BIB</w:t>
      </w:r>
    </w:p>
    <w:p w:rsidR="00AA1663" w:rsidP="00AA1663" w:rsidRDefault="00AA1663" w14:paraId="2209D749" w14:textId="60D110E1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ALSPAC</w:t>
      </w:r>
    </w:p>
    <w:p w:rsidR="00AA1663" w:rsidP="00AA1663" w:rsidRDefault="00AA1663" w14:paraId="4F8164A6" w14:textId="59B97EA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MOBA</w:t>
      </w:r>
    </w:p>
    <w:p w:rsidR="00AA1663" w:rsidP="00AA1663" w:rsidRDefault="00AA1663" w14:paraId="3C3C88FC" w14:textId="7235E82D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UKBB</w:t>
      </w:r>
    </w:p>
    <w:p w:rsidR="00AA1663" w:rsidP="00AA1663" w:rsidRDefault="00AA1663" w14:paraId="1918F7F1" w14:textId="68B3E284">
      <w:pPr>
        <w:ind w:firstLine="720"/>
        <w:rPr>
          <w:del w:author="Gemma Clayton" w:date="2023-03-06T11:37:51.661Z" w:id="1580749536"/>
          <w:lang w:val="en-US"/>
        </w:rPr>
      </w:pPr>
      <w:commentRangeStart w:id="21"/>
      <w:del w:author="Gemma Clayton" w:date="2023-03-06T11:37:51.662Z" w:id="1803597465">
        <w:r>
          <w:tab/>
        </w:r>
        <w:r w:rsidRPr="3BF6E61B" w:rsidDel="00AA1663">
          <w:rPr>
            <w:lang w:val="en-US"/>
          </w:rPr>
          <w:delText>FINNGEN</w:delText>
        </w:r>
      </w:del>
      <w:commentRangeEnd w:id="21"/>
      <w:r>
        <w:rPr>
          <w:rStyle w:val="CommentReference"/>
        </w:rPr>
        <w:commentReference w:id="21"/>
      </w:r>
    </w:p>
    <w:p w:rsidR="00C65BED" w:rsidP="00AA1663" w:rsidRDefault="00C65BED" w14:paraId="5805C455" w14:textId="0177372B">
      <w:pPr>
        <w:ind w:firstLine="720"/>
        <w:rPr>
          <w:ins w:author="Gemma Clayton" w:date="2023-03-06T11:40:23.828Z" w:id="559572920"/>
          <w:lang w:val="en-US"/>
        </w:rPr>
      </w:pPr>
      <w:commentRangeStart w:id="22"/>
      <w:del w:author="Gemma Clayton" w:date="2023-03-06T11:38:29.024Z" w:id="1760842240">
        <w:r w:rsidRPr="3BF6E61B" w:rsidDel="00C65BED">
          <w:rPr>
            <w:lang w:val="en-US"/>
          </w:rPr>
          <w:delText xml:space="preserve">One stage </w:delText>
        </w:r>
      </w:del>
      <w:r w:rsidRPr="3BF6E61B" w:rsidR="00A854B7">
        <w:rPr>
          <w:lang w:val="en-US"/>
        </w:rPr>
        <w:t>meta-analysis</w:t>
      </w:r>
      <w:commentRangeEnd w:id="22"/>
      <w:r>
        <w:rPr>
          <w:rStyle w:val="CommentReference"/>
        </w:rPr>
        <w:commentReference w:id="22"/>
      </w:r>
    </w:p>
    <w:p w:rsidR="01BF76E6" w:rsidP="3BF6E61B" w:rsidRDefault="01BF76E6" w14:paraId="1A084D9E" w14:textId="3C460F87">
      <w:pPr>
        <w:pStyle w:val="Normal"/>
        <w:ind w:left="720" w:firstLine="720"/>
        <w:rPr>
          <w:lang w:val="en-US"/>
        </w:rPr>
        <w:pPrChange w:author="Gemma Clayton" w:date="2023-03-06T11:40:31.913Z">
          <w:pPr>
            <w:pStyle w:val="Normal"/>
            <w:ind w:firstLine="720"/>
          </w:pPr>
        </w:pPrChange>
      </w:pPr>
      <w:ins w:author="Gemma Clayton" w:date="2023-03-06T11:40:28.314Z" w:id="1635208564">
        <w:r w:rsidRPr="3BF6E61B" w:rsidR="01BF76E6">
          <w:rPr>
            <w:lang w:val="en-US"/>
          </w:rPr>
          <w:t>WLM</w:t>
        </w:r>
      </w:ins>
    </w:p>
    <w:p w:rsidRPr="002E206B" w:rsidR="00AA1663" w:rsidRDefault="00AA1663" w14:paraId="18324683" w14:textId="0AB15540">
      <w:pPr>
        <w:rPr>
          <w:b/>
          <w:bCs/>
          <w:lang w:val="en-US"/>
        </w:rPr>
      </w:pPr>
      <w:r w:rsidRPr="002E206B">
        <w:rPr>
          <w:b/>
          <w:bCs/>
          <w:lang w:val="en-US"/>
        </w:rPr>
        <w:t>ANALYSI</w:t>
      </w:r>
      <w:r w:rsidRPr="002E206B" w:rsidR="008C5783">
        <w:rPr>
          <w:b/>
          <w:bCs/>
          <w:lang w:val="en-US"/>
        </w:rPr>
        <w:t>S</w:t>
      </w:r>
    </w:p>
    <w:p w:rsidRPr="005109F7" w:rsidR="00AA1663" w:rsidRDefault="00AA1663" w14:paraId="1088B580" w14:textId="12B45313">
      <w:pPr>
        <w:rPr>
          <w:lang w:val="fr-FR"/>
        </w:rPr>
      </w:pPr>
      <w:r>
        <w:rPr>
          <w:lang w:val="en-US"/>
        </w:rPr>
        <w:tab/>
      </w:r>
      <w:r w:rsidRPr="005109F7">
        <w:rPr>
          <w:lang w:val="fr-FR"/>
        </w:rPr>
        <w:t>DATA VIS</w:t>
      </w:r>
    </w:p>
    <w:p w:rsidRPr="005109F7" w:rsidR="002A0994" w:rsidRDefault="002A0994" w14:paraId="2AE3B52E" w14:textId="384B6684">
      <w:pPr>
        <w:rPr>
          <w:lang w:val="fr-FR"/>
        </w:rPr>
      </w:pPr>
      <w:r w:rsidRPr="005109F7">
        <w:rPr>
          <w:lang w:val="fr-FR"/>
        </w:rPr>
        <w:tab/>
      </w:r>
      <w:r w:rsidRPr="005109F7">
        <w:rPr>
          <w:lang w:val="fr-FR"/>
        </w:rPr>
        <w:tab/>
      </w:r>
      <w:r w:rsidRPr="005109F7" w:rsidR="00D706C9">
        <w:rPr>
          <w:lang w:val="fr-FR"/>
        </w:rPr>
        <w:t>Manhattan</w:t>
      </w:r>
    </w:p>
    <w:p w:rsidRPr="005109F7" w:rsidR="00D706C9" w:rsidRDefault="00D706C9" w14:paraId="3FA89A5D" w14:textId="5747BFAD">
      <w:pPr>
        <w:rPr>
          <w:lang w:val="fr-FR"/>
        </w:rPr>
      </w:pPr>
      <w:r w:rsidRPr="005109F7">
        <w:rPr>
          <w:lang w:val="fr-FR"/>
        </w:rPr>
        <w:tab/>
      </w:r>
      <w:r w:rsidRPr="005109F7">
        <w:rPr>
          <w:lang w:val="fr-FR"/>
        </w:rPr>
        <w:tab/>
      </w:r>
      <w:r w:rsidRPr="005109F7">
        <w:rPr>
          <w:lang w:val="fr-FR"/>
        </w:rPr>
        <w:t>QQ</w:t>
      </w:r>
      <w:r w:rsidRPr="005109F7" w:rsidR="00FF20DF">
        <w:rPr>
          <w:lang w:val="fr-FR"/>
        </w:rPr>
        <w:t xml:space="preserve"> </w:t>
      </w:r>
    </w:p>
    <w:p w:rsidRPr="005109F7" w:rsidR="00FF20DF" w:rsidRDefault="00FF20DF" w14:paraId="769142C9" w14:textId="4B45E997">
      <w:pPr>
        <w:rPr>
          <w:lang w:val="fr-FR"/>
        </w:rPr>
      </w:pPr>
      <w:r w:rsidRPr="005109F7">
        <w:rPr>
          <w:lang w:val="fr-FR"/>
        </w:rPr>
        <w:tab/>
      </w:r>
      <w:r w:rsidRPr="005109F7">
        <w:rPr>
          <w:lang w:val="fr-FR"/>
        </w:rPr>
        <w:tab/>
      </w:r>
      <w:r w:rsidRPr="005109F7">
        <w:rPr>
          <w:lang w:val="fr-FR"/>
        </w:rPr>
        <w:t>Forest</w:t>
      </w:r>
    </w:p>
    <w:p w:rsidRPr="005109F7" w:rsidR="00294AC9" w:rsidP="3BF6E61B" w:rsidRDefault="00294AC9" w14:paraId="77181350" w14:textId="2A2CA8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fr-FR"/>
        </w:rPr>
      </w:pPr>
      <w:r w:rsidRPr="005109F7">
        <w:rPr>
          <w:lang w:val="fr-FR"/>
        </w:rPr>
        <w:tab/>
      </w:r>
      <w:r w:rsidRPr="005109F7">
        <w:rPr>
          <w:lang w:val="fr-FR"/>
        </w:rPr>
        <w:tab/>
      </w:r>
      <w:commentRangeStart w:id="23"/>
      <w:del w:author="Gemma Clayton" w:date="2023-03-06T11:38:45.131Z" w:id="803913369">
        <w:r w:rsidRPr="3BF6E61B" w:rsidDel="00294AC9">
          <w:rPr>
            <w:lang w:val="fr-FR"/>
          </w:rPr>
          <w:delText>Recombination</w:delText>
        </w:r>
        <w:r w:rsidRPr="3BF6E61B" w:rsidDel="00294AC9">
          <w:rPr>
            <w:lang w:val="fr-FR"/>
          </w:rPr>
          <w:delText xml:space="preserve"> plots</w:delText>
        </w:r>
      </w:del>
      <w:commentRangeEnd w:id="23"/>
      <w:r w:rsidR="00977035">
        <w:rPr>
          <w:rStyle w:val="CommentReference"/>
        </w:rPr>
        <w:commentReference w:id="23"/>
      </w:r>
      <w:ins w:author="Gemma Clayton" w:date="2023-03-06T11:38:51.712Z" w:id="519177392">
        <w:r w:rsidRPr="3BF6E61B" w:rsidR="4F638C5A">
          <w:rPr>
            <w:lang w:val="fr-FR"/>
          </w:rPr>
          <w:t>Coloc</w:t>
        </w:r>
      </w:ins>
      <w:ins w:author="Gemma Clayton" w:date="2023-03-06T11:39:15.553Z" w:id="1265593599">
        <w:r w:rsidRPr="3BF6E61B" w:rsidR="4F638C5A">
          <w:rPr>
            <w:lang w:val="fr-FR"/>
          </w:rPr>
          <w:t>alization</w:t>
        </w:r>
      </w:ins>
      <w:ins w:author="Gemma Clayton" w:date="2023-03-06T11:38:51.712Z" w:id="460903651">
        <w:r w:rsidRPr="3BF6E61B" w:rsidR="4F638C5A">
          <w:rPr>
            <w:lang w:val="fr-FR"/>
          </w:rPr>
          <w:t>_plots</w:t>
        </w:r>
      </w:ins>
    </w:p>
    <w:p w:rsidR="00AA1663" w:rsidRDefault="00AA1663" w14:paraId="15DD04C5" w14:textId="230B8CB7">
      <w:pPr>
        <w:rPr>
          <w:lang w:val="en-US"/>
        </w:rPr>
      </w:pPr>
      <w:r w:rsidRPr="005109F7">
        <w:rPr>
          <w:lang w:val="fr-FR"/>
        </w:rPr>
        <w:tab/>
      </w:r>
      <w:r>
        <w:rPr>
          <w:lang w:val="en-US"/>
        </w:rPr>
        <w:t>MR</w:t>
      </w:r>
    </w:p>
    <w:p w:rsidR="00D706C9" w:rsidRDefault="00D706C9" w14:paraId="0D221789" w14:textId="535DA3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One</w:t>
      </w:r>
      <w:ins w:author="Carolina Borges" w:date="2023-02-14T11:53:00Z" w:id="24">
        <w:r w:rsidR="7D4340DF">
          <w:rPr>
            <w:lang w:val="en-US"/>
          </w:rPr>
          <w:t>S</w:t>
        </w:r>
      </w:ins>
      <w:del w:author="Carolina Borges" w:date="2023-02-14T11:53:00Z" w:id="25">
        <w:r w:rsidRPr="5BC90A5E" w:rsidDel="00D706C9">
          <w:rPr>
            <w:lang w:val="en-US"/>
          </w:rPr>
          <w:delText xml:space="preserve"> s</w:delText>
        </w:r>
      </w:del>
      <w:r>
        <w:rPr>
          <w:lang w:val="en-US"/>
        </w:rPr>
        <w:t>ample</w:t>
      </w:r>
      <w:proofErr w:type="spellEnd"/>
    </w:p>
    <w:p w:rsidR="00D706C9" w:rsidRDefault="00D706C9" w14:paraId="019C3F80" w14:textId="6A633067">
      <w:pPr>
        <w:rPr>
          <w:lang w:val="en-US"/>
        </w:rPr>
      </w:pPr>
      <w:commentRangeStart w:id="26"/>
      <w:proofErr w:type="spellStart"/>
      <w:r w:rsidRPr="3BF6E61B" w:rsidR="00D706C9">
        <w:rPr>
          <w:lang w:val="en-US"/>
        </w:rPr>
        <w:t>Two</w:t>
      </w:r>
      <w:ins w:author="Carolina Borges" w:date="2023-02-14T11:53:00Z" w:id="1049733316">
        <w:r w:rsidRPr="3BF6E61B" w:rsidR="37827858">
          <w:rPr>
            <w:lang w:val="en-US"/>
          </w:rPr>
          <w:t>S</w:t>
        </w:r>
      </w:ins>
      <w:del w:author="Carolina Borges" w:date="2023-02-14T11:53:00Z" w:id="1151334343">
        <w:r w:rsidRPr="3BF6E61B" w:rsidDel="00D706C9">
          <w:rPr>
            <w:lang w:val="en-US"/>
          </w:rPr>
          <w:delText xml:space="preserve"> s</w:delText>
        </w:r>
      </w:del>
      <w:r w:rsidRPr="3BF6E61B" w:rsidR="00D706C9">
        <w:rPr>
          <w:lang w:val="en-US"/>
        </w:rPr>
        <w:t>ample</w:t>
      </w:r>
      <w:proofErr w:type="spellEnd"/>
      <w:commentRangeEnd w:id="26"/>
      <w:r>
        <w:rPr>
          <w:rStyle w:val="CommentReference"/>
        </w:rPr>
        <w:commentReference w:id="26"/>
      </w:r>
    </w:p>
    <w:p w:rsidR="00B338DA" w:rsidRDefault="00D706C9" w14:paraId="5F096DB1" w14:textId="15B9D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294AC9">
        <w:rPr>
          <w:lang w:val="en-US"/>
        </w:rPr>
        <w:t>Nonlinear</w:t>
      </w:r>
      <w:del w:author="Carolina Borges" w:date="2023-02-14T11:53:00Z" w:id="29">
        <w:r w:rsidRPr="5BC90A5E" w:rsidDel="00294AC9">
          <w:rPr>
            <w:lang w:val="en-US"/>
          </w:rPr>
          <w:delText xml:space="preserve"> </w:delText>
        </w:r>
      </w:del>
      <w:r w:rsidR="00294AC9">
        <w:rPr>
          <w:lang w:val="en-US"/>
        </w:rPr>
        <w:t>MR</w:t>
      </w:r>
      <w:proofErr w:type="spellEnd"/>
    </w:p>
    <w:p w:rsidR="16F4D9FD" w:rsidP="5BC90A5E" w:rsidRDefault="16F4D9FD" w14:paraId="0CF42396" w14:textId="7698CD1A">
      <w:pPr>
        <w:rPr>
          <w:lang w:val="en-US"/>
        </w:rPr>
      </w:pPr>
      <w:commentRangeStart w:id="30"/>
      <w:proofErr w:type="spellStart"/>
      <w:r w:rsidRPr="3BF6E61B" w:rsidR="16F4D9FD">
        <w:rPr>
          <w:lang w:val="en-US"/>
        </w:rPr>
        <w:t>Drug</w:t>
      </w:r>
      <w:ins w:author="Carolina Borges" w:date="2023-02-14T11:53:00Z" w:id="491693746">
        <w:r w:rsidRPr="3BF6E61B" w:rsidR="7CED2A6E">
          <w:rPr>
            <w:lang w:val="en-US"/>
          </w:rPr>
          <w:t>T</w:t>
        </w:r>
      </w:ins>
      <w:del w:author="Carolina Borges" w:date="2023-02-14T11:53:00Z" w:id="1540420484">
        <w:r w:rsidRPr="3BF6E61B" w:rsidDel="16F4D9FD">
          <w:rPr>
            <w:lang w:val="en-US"/>
          </w:rPr>
          <w:delText xml:space="preserve"> t</w:delText>
        </w:r>
      </w:del>
      <w:r w:rsidRPr="3BF6E61B" w:rsidR="16F4D9FD">
        <w:rPr>
          <w:lang w:val="en-US"/>
        </w:rPr>
        <w:t>arget</w:t>
      </w:r>
      <w:del w:author="Carolina Borges" w:date="2023-02-14T11:53:00Z" w:id="1071782473">
        <w:r w:rsidRPr="3BF6E61B" w:rsidDel="16F4D9FD">
          <w:rPr>
            <w:lang w:val="en-US"/>
          </w:rPr>
          <w:delText xml:space="preserve"> </w:delText>
        </w:r>
      </w:del>
      <w:r w:rsidRPr="3BF6E61B" w:rsidR="16F4D9FD">
        <w:rPr>
          <w:lang w:val="en-US"/>
        </w:rPr>
        <w:t>MR</w:t>
      </w:r>
      <w:proofErr w:type="spellEnd"/>
      <w:commentRangeEnd w:id="30"/>
      <w:r>
        <w:rPr>
          <w:rStyle w:val="CommentReference"/>
        </w:rPr>
        <w:commentReference w:id="30"/>
      </w:r>
    </w:p>
    <w:p w:rsidR="00AA1663" w:rsidRDefault="00AA1663" w14:paraId="75C1809E" w14:textId="1456A25E">
      <w:pPr>
        <w:rPr>
          <w:lang w:val="en-US"/>
        </w:rPr>
      </w:pPr>
      <w:commentRangeStart w:id="34"/>
      <w:r w:rsidRPr="3BF6E61B" w:rsidR="00AA1663">
        <w:rPr>
          <w:lang w:val="en-US"/>
        </w:rPr>
        <w:t>COLOC</w:t>
      </w:r>
      <w:ins w:author="Gemma Clayton" w:date="2023-03-06T11:39:26.353Z" w:id="1861680086">
        <w:r w:rsidRPr="3BF6E61B" w:rsidR="13EAD5CE">
          <w:rPr>
            <w:lang w:val="en-US"/>
          </w:rPr>
          <w:t>ALIZATION</w:t>
        </w:r>
      </w:ins>
      <w:commentRangeEnd w:id="34"/>
      <w:r>
        <w:rPr>
          <w:rStyle w:val="CommentReference"/>
        </w:rPr>
        <w:commentReference w:id="34"/>
      </w:r>
    </w:p>
    <w:p w:rsidR="00294AC9" w:rsidRDefault="00294AC9" w14:paraId="45F13D66" w14:textId="194378BD">
      <w:pPr>
        <w:rPr>
          <w:lang w:val="en-US"/>
        </w:rPr>
      </w:pPr>
      <w:commentRangeStart w:id="35"/>
      <w:del w:author="Gemma Clayton" w:date="2023-03-06T11:39:39.209Z" w:id="805657323">
        <w:r w:rsidRPr="3BF6E61B" w:rsidDel="00294AC9">
          <w:rPr>
            <w:lang w:val="en-US"/>
          </w:rPr>
          <w:delText>ABF</w:delText>
        </w:r>
      </w:del>
      <w:ins w:author="Gemma Clayton" w:date="2023-03-06T11:39:39.864Z" w:id="1796071636">
        <w:r w:rsidRPr="3BF6E61B" w:rsidR="1E7CC8E4">
          <w:rPr>
            <w:lang w:val="en-US"/>
          </w:rPr>
          <w:t>COLOC</w:t>
        </w:r>
      </w:ins>
      <w:commentRangeEnd w:id="35"/>
      <w:r>
        <w:rPr>
          <w:rStyle w:val="CommentReference"/>
        </w:rPr>
        <w:commentReference w:id="35"/>
      </w:r>
    </w:p>
    <w:p w:rsidR="000D2B9C" w:rsidRDefault="000D2B9C" w14:paraId="70E8B855" w14:textId="6D6C68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Su</w:t>
      </w:r>
      <w:r w:rsidR="00664D26">
        <w:rPr>
          <w:lang w:val="en-US"/>
        </w:rPr>
        <w:t>S</w:t>
      </w:r>
      <w:r>
        <w:rPr>
          <w:lang w:val="en-US"/>
        </w:rPr>
        <w:t>iE</w:t>
      </w:r>
      <w:proofErr w:type="spellEnd"/>
    </w:p>
    <w:p w:rsidR="050CFC72" w:rsidP="00913C55" w:rsidRDefault="050CFC72" w14:paraId="1BECC003" w14:textId="0C557286">
      <w:pPr>
        <w:ind w:left="720" w:firstLine="720"/>
        <w:rPr>
          <w:lang w:val="en-US"/>
        </w:rPr>
        <w:pPrChange w:author="Carolina Borges" w:date="2023-02-14T11:54:00Z" w:id="36">
          <w:pPr/>
        </w:pPrChange>
      </w:pPr>
      <w:proofErr w:type="spellStart"/>
      <w:r w:rsidRPr="5BC90A5E">
        <w:rPr>
          <w:lang w:val="en-US"/>
        </w:rPr>
        <w:t>LDcheck</w:t>
      </w:r>
      <w:proofErr w:type="spellEnd"/>
    </w:p>
    <w:p w:rsidR="000D2B9C" w:rsidRDefault="000D2B9C" w14:paraId="7A56F9C6" w14:textId="15444D10">
      <w:pPr>
        <w:rPr>
          <w:lang w:val="en-US"/>
        </w:rPr>
      </w:pPr>
      <w:commentRangeStart w:id="37"/>
      <w:del w:author="Gemma Clayton" w:date="2023-03-06T11:40:12.6Z" w:id="1827892520">
        <w:r w:rsidRPr="3BF6E61B" w:rsidDel="000D2B9C">
          <w:rPr>
            <w:lang w:val="en-US"/>
          </w:rPr>
          <w:delText>WLM</w:delText>
        </w:r>
      </w:del>
      <w:commentRangeEnd w:id="37"/>
      <w:r>
        <w:rPr>
          <w:rStyle w:val="CommentReference"/>
        </w:rPr>
        <w:commentReference w:id="37"/>
      </w:r>
    </w:p>
    <w:p w:rsidR="00B338DA" w:rsidRDefault="00B338DA" w14:paraId="784D29AA" w14:textId="51AA66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LDSC</w:t>
      </w:r>
    </w:p>
    <w:p w:rsidRPr="00A854B7" w:rsidR="00AA1663" w:rsidRDefault="00294AC9" w14:paraId="7F016086" w14:textId="29FBF3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Pr="00A854B7" w:rsidR="00AA166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NM" w:author="Nancy Mcbride" w:date="2023-02-06T16:03:00Z" w:id="0">
    <w:p w:rsidR="005109F7" w:rsidRDefault="005109F7" w14:paraId="7E9D8406" w14:textId="77777777">
      <w:pPr>
        <w:pStyle w:val="CommentText"/>
      </w:pPr>
      <w:r>
        <w:rPr>
          <w:rStyle w:val="CommentReference"/>
        </w:rPr>
        <w:annotationRef/>
      </w:r>
      <w:r>
        <w:t>We felt like the projects on the spreadsheet broadly fell in to these 4 categories of exposures?</w:t>
      </w:r>
      <w:r>
        <w:rPr>
          <w:rStyle w:val="CommentReference"/>
        </w:rPr>
        <w:annotationRef/>
      </w:r>
    </w:p>
  </w:comment>
  <w:comment w:initials="CB" w:author="Carolina Borges" w:date="2023-02-14T11:42:00Z" w:id="1">
    <w:p w:rsidR="5BC90A5E" w:rsidRDefault="5BC90A5E" w14:paraId="60A4CEAB" w14:textId="3B29E371">
      <w:pPr>
        <w:pStyle w:val="CommentText"/>
      </w:pPr>
      <w:r>
        <w:t>I think it makes sense. To keep the first one brief, I'd suggest naming it "RISK_FACTORS" with the idea that all projects looking at more traditional maternal risk factors (BMI, glucose, blood pressure etc) would go there. Makes sense?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B" w:author="Carolina Borges" w:date="2023-02-14T11:45:00Z" w:id="2">
    <w:p w:rsidR="5BC90A5E" w:rsidRDefault="5BC90A5E" w14:paraId="02C3E12D" w14:textId="2FC95C77">
      <w:pPr>
        <w:pStyle w:val="CommentText"/>
      </w:pPr>
      <w:r>
        <w:t>Tiny suggestion: isn't it better to avoid capital letter? I'm thinking it might look better when we mention the repo in papers: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5BC90A5E" w:rsidRDefault="5BC90A5E" w14:paraId="513A52F6" w14:textId="321EE7FA">
      <w:pPr>
        <w:pStyle w:val="CommentText"/>
      </w:pPr>
      <w:r>
        <w:t>.../</w:t>
      </w:r>
      <w:r w:rsidRPr="5BC90A5E">
        <w:rPr>
          <w:color w:val="000000" w:themeColor="text1"/>
        </w:rPr>
        <w:t>PROJECTS/DRUG_TARGETS/GLUCOSE_LOWERING/...</w:t>
      </w:r>
    </w:p>
    <w:p w:rsidR="5BC90A5E" w:rsidRDefault="5BC90A5E" w14:paraId="5AF25112" w14:textId="007A533C">
      <w:pPr>
        <w:pStyle w:val="CommentText"/>
      </w:pPr>
      <w:r w:rsidRPr="5BC90A5E">
        <w:rPr>
          <w:color w:val="000000" w:themeColor="text1"/>
        </w:rPr>
        <w:t>vs</w:t>
      </w:r>
    </w:p>
    <w:p w:rsidR="5BC90A5E" w:rsidRDefault="5BC90A5E" w14:paraId="12507934" w14:textId="31264307">
      <w:pPr>
        <w:pStyle w:val="CommentText"/>
      </w:pPr>
      <w:r>
        <w:t>.../</w:t>
      </w:r>
      <w:r w:rsidRPr="5BC90A5E">
        <w:rPr>
          <w:color w:val="000000" w:themeColor="text1"/>
        </w:rPr>
        <w:t>projects/drug_targets/glucose_lowering/...</w:t>
      </w:r>
    </w:p>
    <w:p w:rsidR="5BC90A5E" w:rsidRDefault="5BC90A5E" w14:paraId="75CEEA7A" w14:textId="6E2F2FBF">
      <w:pPr>
        <w:pStyle w:val="CommentText"/>
      </w:pPr>
    </w:p>
    <w:p w:rsidR="5BC90A5E" w:rsidRDefault="5BC90A5E" w14:paraId="6164A20E" w14:textId="35B866D5">
      <w:pPr>
        <w:pStyle w:val="CommentText"/>
      </w:pPr>
      <w:r w:rsidRPr="5BC90A5E">
        <w:rPr>
          <w:color w:val="000000" w:themeColor="text1"/>
        </w:rPr>
        <w:t>What do you think?</w:t>
      </w:r>
    </w:p>
  </w:comment>
  <w:comment w:initials="CB" w:author="Carolina Borges" w:date="2023-02-14T11:46:00Z" w:id="20">
    <w:p w:rsidR="5BC90A5E" w:rsidRDefault="5BC90A5E" w14:paraId="2B17E5AC" w14:textId="1D016511">
      <w:pPr>
        <w:pStyle w:val="CommentText"/>
      </w:pPr>
      <w:r>
        <w:t>doesn't apply as we don't have IPD from FinnGen but hopefully we can add HUNT in the future (need to check with Eirin/Ben)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B" w:author="Carolina Borges" w:date="2023-02-14T11:46:00Z" w:id="21">
    <w:p w:rsidR="5BC90A5E" w:rsidRDefault="5BC90A5E" w14:paraId="3C7714D9" w14:textId="0DD1D3BA">
      <w:pPr>
        <w:pStyle w:val="CommentText"/>
      </w:pPr>
      <w:r>
        <w:t>as above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B" w:author="Carolina Borges" w:date="2023-02-14T11:47:00Z" w:id="22">
    <w:p w:rsidR="5BC90A5E" w:rsidRDefault="5BC90A5E" w14:paraId="2864135C" w14:textId="0C07E32F">
      <w:pPr>
        <w:pStyle w:val="CommentText"/>
      </w:pPr>
      <w:r>
        <w:t>Could we shorten and name it as 'metanalysis'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B" w:author="Carolina Borges" w:date="2023-02-14T11:56:00Z" w:id="23">
    <w:p w:rsidR="00977035" w:rsidRDefault="00977035" w14:paraId="50472F0F" w14:textId="77777777">
      <w:pPr>
        <w:pStyle w:val="CommentText"/>
      </w:pPr>
      <w:r>
        <w:rPr>
          <w:rStyle w:val="CommentReference"/>
        </w:rPr>
        <w:annotationRef/>
      </w:r>
      <w:r>
        <w:t>Maybe 'Recomb' or 'GenAssoc' to shorten?</w:t>
      </w:r>
      <w:r>
        <w:rPr>
          <w:rStyle w:val="CommentReference"/>
        </w:rPr>
        <w:annotationRef/>
      </w:r>
    </w:p>
  </w:comment>
  <w:comment w:initials="CB" w:author="Carolina Borges" w:date="2023-02-14T11:50:00Z" w:id="26">
    <w:p w:rsidR="5BC90A5E" w:rsidRDefault="5BC90A5E" w14:paraId="2D465DB6" w14:textId="3B683FC9">
      <w:pPr>
        <w:pStyle w:val="CommentText"/>
      </w:pPr>
      <w:r>
        <w:t>I can share scripts for this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B" w:author="Carolina Borges" w:date="2023-02-14T11:50:00Z" w:id="30">
    <w:p w:rsidR="5BC90A5E" w:rsidRDefault="5BC90A5E" w14:paraId="68A197A8" w14:textId="24E41C3F">
      <w:pPr>
        <w:pStyle w:val="CommentText"/>
      </w:pPr>
      <w:r>
        <w:t>I can share scripts for this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B" w:author="Carolina Borges" w:date="2023-02-14T11:51:00Z" w:id="34">
    <w:p w:rsidR="5BC90A5E" w:rsidRDefault="5BC90A5E" w14:paraId="06439B00" w14:textId="2485CA97">
      <w:pPr>
        <w:pStyle w:val="CommentText"/>
      </w:pPr>
      <w:r>
        <w:t>I would suggest naming it as Colocalization since coloc is a specific method within this category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B" w:author="Carolina Borges" w:date="2023-02-14T11:52:00Z" w:id="35">
    <w:p w:rsidR="5BC90A5E" w:rsidRDefault="5BC90A5E" w14:paraId="36D24429" w14:textId="09CD824D">
      <w:pPr>
        <w:pStyle w:val="CommentText"/>
      </w:pPr>
      <w:r>
        <w:t>If you accept my suggestion above, it would be better to name this as 'coloc' because people are more familiar with coloc than abf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B" w:author="Carolina Borges" w:date="2023-02-14T11:49:00Z" w:id="37">
    <w:p w:rsidR="5BC90A5E" w:rsidRDefault="5BC90A5E" w14:paraId="0CDFC214" w14:textId="7B1EFCE7">
      <w:pPr>
        <w:pStyle w:val="CommentText"/>
      </w:pPr>
      <w:r>
        <w:t>I think we should move this to be under 'data' as it's part of our data structure rather than part of an analyses for a specific project. Do you agree?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E9D8406"/>
  <w15:commentEx w15:done="1" w15:paraId="60A4CEAB" w15:paraIdParent="7E9D8406"/>
  <w15:commentEx w15:done="1" w15:paraId="6164A20E" w15:paraIdParent="7E9D8406"/>
  <w15:commentEx w15:done="1" w15:paraId="2B17E5AC"/>
  <w15:commentEx w15:done="1" w15:paraId="3C7714D9"/>
  <w15:commentEx w15:done="1" w15:paraId="2864135C"/>
  <w15:commentEx w15:done="1" w15:paraId="50472F0F"/>
  <w15:commentEx w15:done="1" w15:paraId="2D465DB6"/>
  <w15:commentEx w15:done="1" w15:paraId="68A197A8"/>
  <w15:commentEx w15:done="1" w15:paraId="06439B00"/>
  <w15:commentEx w15:done="1" w15:paraId="36D24429"/>
  <w15:commentEx w15:done="1" w15:paraId="0CDFC21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8BA33F" w16cex:dateUtc="2023-02-06T16:03:00Z"/>
  <w16cex:commentExtensible w16cex:durableId="63DA7F71" w16cex:dateUtc="2023-02-14T11:42:00Z"/>
  <w16cex:commentExtensible w16cex:durableId="28E9DD4B" w16cex:dateUtc="2023-02-14T11:45:00Z"/>
  <w16cex:commentExtensible w16cex:durableId="164E73F9" w16cex:dateUtc="2023-02-14T11:46:00Z"/>
  <w16cex:commentExtensible w16cex:durableId="6D5E4FF7" w16cex:dateUtc="2023-02-14T11:46:00Z"/>
  <w16cex:commentExtensible w16cex:durableId="335339F4" w16cex:dateUtc="2023-02-14T11:47:00Z"/>
  <w16cex:commentExtensible w16cex:durableId="2795F552" w16cex:dateUtc="2023-02-14T11:56:00Z"/>
  <w16cex:commentExtensible w16cex:durableId="35930D7A" w16cex:dateUtc="2023-02-14T11:50:00Z"/>
  <w16cex:commentExtensible w16cex:durableId="53734EDA" w16cex:dateUtc="2023-02-14T11:50:00Z"/>
  <w16cex:commentExtensible w16cex:durableId="69B6A2F6" w16cex:dateUtc="2023-02-14T11:51:00Z"/>
  <w16cex:commentExtensible w16cex:durableId="192F0B10" w16cex:dateUtc="2023-02-14T11:52:00Z"/>
  <w16cex:commentExtensible w16cex:durableId="04310DDB" w16cex:dateUtc="2023-02-14T11:49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E9D8406" w16cid:durableId="278BA33F"/>
  <w16cid:commentId w16cid:paraId="60A4CEAB" w16cid:durableId="63DA7F71"/>
  <w16cid:commentId w16cid:paraId="6164A20E" w16cid:durableId="28E9DD4B"/>
  <w16cid:commentId w16cid:paraId="2B17E5AC" w16cid:durableId="164E73F9"/>
  <w16cid:commentId w16cid:paraId="3C7714D9" w16cid:durableId="6D5E4FF7"/>
  <w16cid:commentId w16cid:paraId="2864135C" w16cid:durableId="335339F4"/>
  <w16cid:commentId w16cid:paraId="50472F0F" w16cid:durableId="2795F552"/>
  <w16cid:commentId w16cid:paraId="2D465DB6" w16cid:durableId="35930D7A"/>
  <w16cid:commentId w16cid:paraId="68A197A8" w16cid:durableId="53734EDA"/>
  <w16cid:commentId w16cid:paraId="06439B00" w16cid:durableId="69B6A2F6"/>
  <w16cid:commentId w16cid:paraId="36D24429" w16cid:durableId="192F0B10"/>
  <w16cid:commentId w16cid:paraId="0CDFC214" w16cid:durableId="04310D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4C74" w:rsidP="00AA1663" w:rsidRDefault="008A4C74" w14:paraId="6068C5EB" w14:textId="77777777">
      <w:pPr>
        <w:spacing w:after="0" w:line="240" w:lineRule="auto"/>
      </w:pPr>
      <w:r>
        <w:separator/>
      </w:r>
    </w:p>
  </w:endnote>
  <w:endnote w:type="continuationSeparator" w:id="0">
    <w:p w:rsidR="008A4C74" w:rsidP="00AA1663" w:rsidRDefault="008A4C74" w14:paraId="29315056" w14:textId="77777777">
      <w:pPr>
        <w:spacing w:after="0" w:line="240" w:lineRule="auto"/>
      </w:pPr>
      <w:r>
        <w:continuationSeparator/>
      </w:r>
    </w:p>
  </w:endnote>
  <w:endnote w:type="continuationNotice" w:id="1">
    <w:p w:rsidR="008A4C74" w:rsidRDefault="008A4C74" w14:paraId="3351068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4C74" w:rsidP="00AA1663" w:rsidRDefault="008A4C74" w14:paraId="4F4841D7" w14:textId="77777777">
      <w:pPr>
        <w:spacing w:after="0" w:line="240" w:lineRule="auto"/>
      </w:pPr>
      <w:r>
        <w:separator/>
      </w:r>
    </w:p>
  </w:footnote>
  <w:footnote w:type="continuationSeparator" w:id="0">
    <w:p w:rsidR="008A4C74" w:rsidP="00AA1663" w:rsidRDefault="008A4C74" w14:paraId="41F0CA09" w14:textId="77777777">
      <w:pPr>
        <w:spacing w:after="0" w:line="240" w:lineRule="auto"/>
      </w:pPr>
      <w:r>
        <w:continuationSeparator/>
      </w:r>
    </w:p>
  </w:footnote>
  <w:footnote w:type="continuationNotice" w:id="1">
    <w:p w:rsidR="008A4C74" w:rsidRDefault="008A4C74" w14:paraId="4A4178C2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ncy Mcbride">
    <w15:presenceInfo w15:providerId="AD" w15:userId="S::nm15336@bristol.ac.uk::35d11970-4299-45ad-b959-3fd8941bc759"/>
  </w15:person>
  <w15:person w15:author="Carolina Borges">
    <w15:presenceInfo w15:providerId="AD" w15:userId="S::mb16066@bristol.ac.uk::a5079a4c-02fa-4d83-8909-662a29361f6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63"/>
    <w:rsid w:val="00005B1C"/>
    <w:rsid w:val="000D2B9C"/>
    <w:rsid w:val="0014046F"/>
    <w:rsid w:val="00147C42"/>
    <w:rsid w:val="00264F63"/>
    <w:rsid w:val="002850A6"/>
    <w:rsid w:val="00294AC9"/>
    <w:rsid w:val="002A0994"/>
    <w:rsid w:val="002B1341"/>
    <w:rsid w:val="002E206B"/>
    <w:rsid w:val="003908CE"/>
    <w:rsid w:val="0044795D"/>
    <w:rsid w:val="004E435D"/>
    <w:rsid w:val="005109F7"/>
    <w:rsid w:val="00551DA7"/>
    <w:rsid w:val="005A5298"/>
    <w:rsid w:val="00626A3C"/>
    <w:rsid w:val="00664D26"/>
    <w:rsid w:val="0069387C"/>
    <w:rsid w:val="006B3B5F"/>
    <w:rsid w:val="007C324C"/>
    <w:rsid w:val="008A4C74"/>
    <w:rsid w:val="008C5783"/>
    <w:rsid w:val="00913C55"/>
    <w:rsid w:val="0095262C"/>
    <w:rsid w:val="00977035"/>
    <w:rsid w:val="00A854B7"/>
    <w:rsid w:val="00AA1663"/>
    <w:rsid w:val="00B1637F"/>
    <w:rsid w:val="00B338DA"/>
    <w:rsid w:val="00C65BED"/>
    <w:rsid w:val="00C821AC"/>
    <w:rsid w:val="00D2227E"/>
    <w:rsid w:val="00D61556"/>
    <w:rsid w:val="00D706C9"/>
    <w:rsid w:val="00D92E16"/>
    <w:rsid w:val="00E22F85"/>
    <w:rsid w:val="00F319F4"/>
    <w:rsid w:val="00F3370F"/>
    <w:rsid w:val="00FF20DF"/>
    <w:rsid w:val="01BF76E6"/>
    <w:rsid w:val="04843530"/>
    <w:rsid w:val="050CFC72"/>
    <w:rsid w:val="06392DEE"/>
    <w:rsid w:val="0957A653"/>
    <w:rsid w:val="13EAD5CE"/>
    <w:rsid w:val="16F4D9FD"/>
    <w:rsid w:val="1A4008FD"/>
    <w:rsid w:val="1CAD5865"/>
    <w:rsid w:val="1E7CC8E4"/>
    <w:rsid w:val="231C99E9"/>
    <w:rsid w:val="23EF46F9"/>
    <w:rsid w:val="28C2B81C"/>
    <w:rsid w:val="2BFA58DE"/>
    <w:rsid w:val="37827858"/>
    <w:rsid w:val="3A7C99CD"/>
    <w:rsid w:val="3BF6E61B"/>
    <w:rsid w:val="48DD56A9"/>
    <w:rsid w:val="4F638C5A"/>
    <w:rsid w:val="51BB159E"/>
    <w:rsid w:val="5BC90A5E"/>
    <w:rsid w:val="6374F74F"/>
    <w:rsid w:val="6510C7B0"/>
    <w:rsid w:val="678A3188"/>
    <w:rsid w:val="6FF8F164"/>
    <w:rsid w:val="71C61B78"/>
    <w:rsid w:val="7AF67B46"/>
    <w:rsid w:val="7CED2A6E"/>
    <w:rsid w:val="7D43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36C91"/>
  <w15:chartTrackingRefBased/>
  <w15:docId w15:val="{ADE83639-1A55-4F43-BAAB-B91BF27B8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166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7C324C"/>
    <w:pPr>
      <w:spacing w:before="120" w:after="120" w:line="480" w:lineRule="auto"/>
    </w:pPr>
    <w:rPr>
      <w:rFonts w:ascii="Arial" w:hAnsi="Arial" w:eastAsia="Times New Roman" w:cs="Times New Roman"/>
      <w:bCs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A16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A166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0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09F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10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9F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109F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821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821A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C821AC"/>
  </w:style>
  <w:style w:type="paragraph" w:styleId="Footer">
    <w:name w:val="footer"/>
    <w:basedOn w:val="Normal"/>
    <w:link w:val="FooterChar"/>
    <w:uiPriority w:val="99"/>
    <w:semiHidden/>
    <w:unhideWhenUsed/>
    <w:rsid w:val="00C821A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C8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F0C4C0BC7E0429CC31B7BB8D30040" ma:contentTypeVersion="12" ma:contentTypeDescription="Create a new document." ma:contentTypeScope="" ma:versionID="6b2abd7129f3e68ce92c02762af9d3e6">
  <xsd:schema xmlns:xsd="http://www.w3.org/2001/XMLSchema" xmlns:xs="http://www.w3.org/2001/XMLSchema" xmlns:p="http://schemas.microsoft.com/office/2006/metadata/properties" xmlns:ns2="aa4c4e70-170f-48db-9af2-4437da4849f3" xmlns:ns3="79fdf014-0947-4f77-97e4-53cff80eba1c" targetNamespace="http://schemas.microsoft.com/office/2006/metadata/properties" ma:root="true" ma:fieldsID="4e700088757436512185efd185b9c734" ns2:_="" ns3:_="">
    <xsd:import namespace="aa4c4e70-170f-48db-9af2-4437da4849f3"/>
    <xsd:import namespace="79fdf014-0947-4f77-97e4-53cff80eba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c4e70-170f-48db-9af2-4437da484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df014-0947-4f77-97e4-53cff80eb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892f5d2-3c24-4c12-9b43-5227ff5c291c}" ma:internalName="TaxCatchAll" ma:showField="CatchAllData" ma:web="79fdf014-0947-4f77-97e4-53cff80eba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fdf014-0947-4f77-97e4-53cff80eba1c" xsi:nil="true"/>
    <lcf76f155ced4ddcb4097134ff3c332f xmlns="aa4c4e70-170f-48db-9af2-4437da4849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4B5D68-BA21-4011-88A6-B5EA7FD46C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D74158-0F8A-4C98-AF15-1D02AEEB28F7}"/>
</file>

<file path=customXml/itemProps3.xml><?xml version="1.0" encoding="utf-8"?>
<ds:datastoreItem xmlns:ds="http://schemas.openxmlformats.org/officeDocument/2006/customXml" ds:itemID="{A7207CA8-8DB5-47DC-8254-45DE55B257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Mcbride</dc:creator>
  <cp:keywords/>
  <dc:description/>
  <cp:lastModifiedBy>Gemma Clayton</cp:lastModifiedBy>
  <cp:revision>29</cp:revision>
  <dcterms:created xsi:type="dcterms:W3CDTF">2023-02-06T22:21:00Z</dcterms:created>
  <dcterms:modified xsi:type="dcterms:W3CDTF">2023-03-06T11:40:44Z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0x01010081AF0C4C0BC7E0429CC31B7BB8D30040</vt:lpwstr>
  </property>
</Properties>
</file>